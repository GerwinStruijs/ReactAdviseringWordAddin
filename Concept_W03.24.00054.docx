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CD5BE" w14:textId="77777777" w:rsidR="00A6058F" w:rsidRDefault="00401259" w:rsidP="008D3664">
      <w:pPr>
        <w:tabs>
          <w:tab w:val="left" w:pos="3119"/>
        </w:tabs>
      </w:pPr>
      <w:r>
        <w:t xml:space="preserve">datum </w:t>
      </w:r>
      <w:r>
        <w:tab/>
        <w:t>zaaknummer</w:t>
      </w:r>
    </w:p>
    <w:p w14:paraId="12ACD5BF" w14:textId="77777777" w:rsidR="008D3664" w:rsidRDefault="00401259" w:rsidP="008D3664">
      <w:pPr>
        <w:tabs>
          <w:tab w:val="left" w:pos="3119"/>
        </w:tabs>
      </w:pPr>
      <w:bookmarkStart w:id="0" w:name="bmDatumAanmaak"/>
      <w:r>
        <w:t>9 juli 2024</w:t>
      </w:r>
      <w:bookmarkEnd w:id="0"/>
      <w:r>
        <w:t xml:space="preserve"> </w:t>
      </w:r>
      <w:r>
        <w:tab/>
      </w:r>
      <w:bookmarkStart w:id="1" w:name="bmZaakNummer"/>
      <w:r>
        <w:t>W03.24.00054/II</w:t>
      </w:r>
      <w:bookmarkEnd w:id="1"/>
    </w:p>
    <w:p w14:paraId="12ACD5C0" w14:textId="77777777" w:rsidR="00A6058F" w:rsidRDefault="00A6058F"/>
    <w:p w14:paraId="12ACD5C1" w14:textId="77777777" w:rsidR="00A6058F" w:rsidRDefault="00401259">
      <w:r>
        <w:t>betreft</w:t>
      </w:r>
    </w:p>
    <w:p w14:paraId="12ACD5C2" w14:textId="77777777" w:rsidR="00A6058F" w:rsidRDefault="00A6058F">
      <w:bookmarkStart w:id="2" w:name="bmBetreft"/>
    </w:p>
    <w:bookmarkEnd w:id="2"/>
    <w:p w14:paraId="12ACD5C3" w14:textId="77777777" w:rsidR="00A6058F" w:rsidRDefault="00A6058F"/>
    <w:p w14:paraId="12ACD5C4" w14:textId="77777777" w:rsidR="008D3664" w:rsidRDefault="00401259" w:rsidP="008D3664">
      <w:pPr>
        <w:tabs>
          <w:tab w:val="left" w:pos="4962"/>
        </w:tabs>
      </w:pPr>
      <w:bookmarkStart w:id="3" w:name="bmProcesStapNaam"/>
      <w:r>
        <w:t xml:space="preserve">Concept Advies </w:t>
      </w:r>
      <w:bookmarkEnd w:id="3"/>
      <w:r>
        <w:tab/>
      </w:r>
      <w:bookmarkStart w:id="4" w:name="bmProcesStapAan"/>
      <w:r>
        <w:t>Ambtelijk</w:t>
      </w:r>
      <w:bookmarkEnd w:id="4"/>
    </w:p>
    <w:p w14:paraId="12ACD5C5" w14:textId="77777777" w:rsidR="00A6058F" w:rsidRDefault="00A6058F"/>
    <w:p w14:paraId="12ACD5C6" w14:textId="77777777" w:rsidR="00994A10" w:rsidRDefault="00401259">
      <w:bookmarkStart w:id="5" w:name="bmAanhef"/>
      <w:r w:rsidRPr="003D6991">
        <w:t xml:space="preserve">Bij Kabinetsmissive van </w:t>
      </w:r>
      <w:r>
        <w:t>@missivedatum</w:t>
      </w:r>
      <w:r w:rsidRPr="003D6991">
        <w:t>, no.</w:t>
      </w:r>
      <w:r>
        <w:t>@m</w:t>
      </w:r>
      <w:r w:rsidR="003D44AA">
        <w:t>i</w:t>
      </w:r>
      <w:r>
        <w:t>ssivenr</w:t>
      </w:r>
      <w:r w:rsidRPr="003D6991">
        <w:t xml:space="preserve">, heeft Uwe Majesteit, op voordracht van </w:t>
      </w:r>
      <w:r>
        <w:t>de Minister van Asiel en Migratie</w:t>
      </w:r>
      <w:r w:rsidRPr="003D6991">
        <w:t xml:space="preserve">, bij de Afdeling advisering van de Raad van State ter overweging aanhangig gemaakt het </w:t>
      </w:r>
      <w:r>
        <w:t>@betreft</w:t>
      </w:r>
      <w:r w:rsidRPr="003D6991">
        <w:t>, met memorie van toelichting.</w:t>
      </w:r>
      <w:bookmarkEnd w:id="5"/>
    </w:p>
    <w:p w14:paraId="12ACD5C7" w14:textId="77777777" w:rsidR="00994A10" w:rsidRDefault="00994A10"/>
    <w:p w14:paraId="12ACD5C8" w14:textId="77777777" w:rsidR="00994A10" w:rsidRDefault="00401259">
      <w:bookmarkStart w:id="6" w:name="bmVrijeTekst1"/>
      <w:r>
        <w:t> </w:t>
      </w:r>
      <w:bookmarkEnd w:id="6"/>
    </w:p>
    <w:p w14:paraId="12ACD5C9" w14:textId="77777777" w:rsidR="000A1F7D" w:rsidRDefault="000A1F7D"/>
    <w:p w14:paraId="12ACD5CA" w14:textId="77777777" w:rsidR="00017C54" w:rsidRDefault="00401259" w:rsidP="00017C54">
      <w:bookmarkStart w:id="7" w:name="bmDictum"/>
      <w:r>
        <w:t xml:space="preserve"> </w:t>
      </w:r>
      <w:bookmarkEnd w:id="7"/>
    </w:p>
    <w:sectPr w:rsidR="00017C54" w:rsidSect="009D5296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523" w:right="1418" w:bottom="1418" w:left="1985" w:header="709" w:footer="709" w:gutter="0"/>
      <w:lnNumType w:countBy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ACD5E2" w14:textId="77777777" w:rsidR="00401259" w:rsidRDefault="00401259">
      <w:r>
        <w:separator/>
      </w:r>
    </w:p>
  </w:endnote>
  <w:endnote w:type="continuationSeparator" w:id="0">
    <w:p w14:paraId="12ACD5E4" w14:textId="77777777" w:rsidR="00401259" w:rsidRDefault="0040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nivers">
    <w:altName w:val="Arial"/>
    <w:panose1 w:val="020B0603020202030204"/>
    <w:charset w:val="00"/>
    <w:family w:val="swiss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5CD" w14:textId="77777777" w:rsidR="00631ADE" w:rsidRDefault="00631ADE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517"/>
      <w:gridCol w:w="3986"/>
    </w:tblGrid>
    <w:tr w:rsidR="0063063B" w14:paraId="12ACD5D0" w14:textId="77777777" w:rsidTr="00D90098">
      <w:tc>
        <w:tcPr>
          <w:tcW w:w="4815" w:type="dxa"/>
        </w:tcPr>
        <w:p w14:paraId="12ACD5CE" w14:textId="77777777" w:rsidR="00D90098" w:rsidRDefault="00D90098" w:rsidP="00D90098">
          <w:pPr>
            <w:pStyle w:val="Voettekst"/>
          </w:pPr>
        </w:p>
      </w:tc>
      <w:tc>
        <w:tcPr>
          <w:tcW w:w="4247" w:type="dxa"/>
        </w:tcPr>
        <w:p w14:paraId="12ACD5CF" w14:textId="77777777" w:rsidR="00D90098" w:rsidRDefault="00D90098" w:rsidP="00D90098">
          <w:pPr>
            <w:pStyle w:val="Voettekst"/>
            <w:jc w:val="right"/>
          </w:pPr>
        </w:p>
      </w:tc>
    </w:tr>
  </w:tbl>
  <w:p w14:paraId="12ACD5D1" w14:textId="77777777" w:rsidR="00D90098" w:rsidRDefault="00D90098">
    <w:pPr>
      <w:pStyle w:val="Voetteks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elraster"/>
      <w:tblW w:w="0" w:type="auto"/>
      <w:tblBorders>
        <w:top w:val="nil"/>
        <w:left w:val="nil"/>
        <w:bottom w:val="nil"/>
        <w:right w:val="nil"/>
        <w:insideH w:val="nil"/>
        <w:insideV w:val="nil"/>
      </w:tblBorders>
      <w:tblLook w:val="04A0" w:firstRow="1" w:lastRow="0" w:firstColumn="1" w:lastColumn="0" w:noHBand="0" w:noVBand="1"/>
    </w:tblPr>
    <w:tblGrid>
      <w:gridCol w:w="4475"/>
      <w:gridCol w:w="4028"/>
    </w:tblGrid>
    <w:tr w:rsidR="0063063B" w14:paraId="12ACD5D6" w14:textId="77777777" w:rsidTr="003D799A">
      <w:tc>
        <w:tcPr>
          <w:tcW w:w="4475" w:type="dxa"/>
        </w:tcPr>
        <w:p w14:paraId="12ACD5D4" w14:textId="77777777" w:rsidR="00D90098" w:rsidRDefault="00401259" w:rsidP="00D90098">
          <w:pPr>
            <w:pStyle w:val="Voettekst"/>
          </w:pPr>
          <w:bookmarkStart w:id="8" w:name="bmvtRapporteur"/>
          <w:r>
            <w:t xml:space="preserve"> </w:t>
          </w:r>
          <w:bookmarkEnd w:id="8"/>
        </w:p>
      </w:tc>
      <w:tc>
        <w:tcPr>
          <w:tcW w:w="4028" w:type="dxa"/>
        </w:tcPr>
        <w:p w14:paraId="12ACD5D5" w14:textId="77777777" w:rsidR="00D90098" w:rsidRDefault="00D90098" w:rsidP="00D90098">
          <w:pPr>
            <w:pStyle w:val="Voettekst"/>
            <w:jc w:val="right"/>
          </w:pPr>
        </w:p>
      </w:tc>
    </w:tr>
    <w:tr w:rsidR="0063063B" w14:paraId="12ACD5D9" w14:textId="77777777" w:rsidTr="003D799A">
      <w:tc>
        <w:tcPr>
          <w:tcW w:w="4475" w:type="dxa"/>
        </w:tcPr>
        <w:p w14:paraId="12ACD5D7" w14:textId="77777777" w:rsidR="00D90098" w:rsidRDefault="00401259" w:rsidP="00D90098">
          <w:pPr>
            <w:pStyle w:val="Voettekst"/>
          </w:pPr>
          <w:bookmarkStart w:id="9" w:name="_GoBack_0"/>
          <w:bookmarkStart w:id="10" w:name="bmvtJurist"/>
          <w:bookmarkEnd w:id="9"/>
          <w:r>
            <w:t>Spek, A. van der (André) (Spek, A. van der (André))</w:t>
          </w:r>
          <w:bookmarkEnd w:id="10"/>
        </w:p>
      </w:tc>
      <w:tc>
        <w:tcPr>
          <w:tcW w:w="4028" w:type="dxa"/>
        </w:tcPr>
        <w:p w14:paraId="12ACD5D8" w14:textId="77777777" w:rsidR="00D90098" w:rsidRDefault="00D90098" w:rsidP="00D90098">
          <w:pPr>
            <w:pStyle w:val="Voettekst"/>
          </w:pPr>
        </w:p>
      </w:tc>
    </w:tr>
    <w:tr w:rsidR="0063063B" w14:paraId="12ACD5DC" w14:textId="77777777" w:rsidTr="003D799A">
      <w:tc>
        <w:tcPr>
          <w:tcW w:w="4475" w:type="dxa"/>
        </w:tcPr>
        <w:p w14:paraId="12ACD5DA" w14:textId="77777777" w:rsidR="00D90098" w:rsidRDefault="00401259" w:rsidP="00D90098">
          <w:pPr>
            <w:pStyle w:val="Voettekst"/>
          </w:pPr>
          <w:bookmarkStart w:id="11" w:name="bmvtMeelezer"/>
          <w:r>
            <w:t xml:space="preserve"> </w:t>
          </w:r>
          <w:bookmarkEnd w:id="11"/>
        </w:p>
      </w:tc>
      <w:tc>
        <w:tcPr>
          <w:tcW w:w="4028" w:type="dxa"/>
        </w:tcPr>
        <w:p w14:paraId="12ACD5DB" w14:textId="77777777" w:rsidR="00D90098" w:rsidRDefault="00D90098" w:rsidP="00D90098">
          <w:pPr>
            <w:pStyle w:val="Voettekst"/>
          </w:pPr>
        </w:p>
      </w:tc>
    </w:tr>
  </w:tbl>
  <w:p w14:paraId="12ACD5DD" w14:textId="77777777" w:rsidR="00902D94" w:rsidRDefault="00902D94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ACD5DE" w14:textId="77777777" w:rsidR="00401259" w:rsidRDefault="00401259">
      <w:r>
        <w:separator/>
      </w:r>
    </w:p>
  </w:footnote>
  <w:footnote w:type="continuationSeparator" w:id="0">
    <w:p w14:paraId="12ACD5E0" w14:textId="77777777" w:rsidR="00401259" w:rsidRDefault="004012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5CB" w14:textId="77777777" w:rsidR="00631ADE" w:rsidRDefault="00631AD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5CC" w14:textId="77777777" w:rsidR="00FA7BCD" w:rsidRDefault="00401259" w:rsidP="006819B8">
    <w:pPr>
      <w:pStyle w:val="Koptekst"/>
      <w:jc w:val="center"/>
    </w:pPr>
    <w:r>
      <w:rPr>
        <w:rStyle w:val="Paginanummer"/>
      </w:rPr>
      <w:fldChar w:fldCharType="begin"/>
    </w:r>
    <w:r>
      <w:rPr>
        <w:rStyle w:val="Paginanummer"/>
      </w:rPr>
      <w:instrText xml:space="preserve"> PAGE </w:instrText>
    </w:r>
    <w:r>
      <w:rPr>
        <w:rStyle w:val="Paginanummer"/>
      </w:rPr>
      <w:fldChar w:fldCharType="separate"/>
    </w:r>
    <w:r>
      <w:rPr>
        <w:rStyle w:val="Paginanummer"/>
      </w:rPr>
      <w:t>2</w:t>
    </w:r>
    <w:r>
      <w:rPr>
        <w:rStyle w:val="Paginanummer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ACD5D2" w14:textId="77777777" w:rsidR="00DA0CDA" w:rsidRDefault="00401259" w:rsidP="00DA0CDA">
    <w:pPr>
      <w:framePr w:w="8414" w:h="284" w:hRule="exact" w:wrap="around" w:vAnchor="page" w:hAnchor="page" w:x="1940" w:y="1623" w:anchorLock="1"/>
      <w:rPr>
        <w:rFonts w:ascii="Arial" w:hAnsi="Arial"/>
      </w:rPr>
    </w:pP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  <w:r>
      <w:rPr>
        <w:rFonts w:ascii="Times New Roman" w:hAnsi="Times New Roman"/>
        <w:spacing w:val="20"/>
        <w:sz w:val="16"/>
      </w:rPr>
      <w:t>.</w:t>
    </w:r>
    <w:r w:rsidRPr="005267F0">
      <w:rPr>
        <w:rFonts w:ascii="Times New Roman" w:hAnsi="Times New Roman"/>
        <w:spacing w:val="20"/>
        <w:sz w:val="16"/>
      </w:rPr>
      <w:t>.</w:t>
    </w:r>
  </w:p>
  <w:p w14:paraId="12ACD5D3" w14:textId="77777777" w:rsidR="00993C75" w:rsidRDefault="00401259">
    <w:pPr>
      <w:pStyle w:val="Kopteks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2ACD5DE" wp14:editId="12ACD5DF">
          <wp:simplePos x="0" y="0"/>
          <wp:positionH relativeFrom="column">
            <wp:posOffset>-702310</wp:posOffset>
          </wp:positionH>
          <wp:positionV relativeFrom="paragraph">
            <wp:posOffset>-248285</wp:posOffset>
          </wp:positionV>
          <wp:extent cx="1011600" cy="471600"/>
          <wp:effectExtent l="0" t="0" r="0" b="5080"/>
          <wp:wrapTight wrapText="bothSides">
            <wp:wrapPolygon edited="0">
              <wp:start x="5288" y="0"/>
              <wp:lineTo x="0" y="2620"/>
              <wp:lineTo x="0" y="20086"/>
              <wp:lineTo x="8949" y="20960"/>
              <wp:lineTo x="12610" y="20960"/>
              <wp:lineTo x="21153" y="20086"/>
              <wp:lineTo x="21153" y="13973"/>
              <wp:lineTo x="19525" y="6113"/>
              <wp:lineTo x="17898" y="0"/>
              <wp:lineTo x="5288" y="0"/>
            </wp:wrapPolygon>
          </wp:wrapTight>
          <wp:docPr id="5" name="Afbeelding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Afbeelding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1600" cy="47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trackRevision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3B"/>
    <w:rsid w:val="00017C54"/>
    <w:rsid w:val="000A1F7D"/>
    <w:rsid w:val="003D44AA"/>
    <w:rsid w:val="003D6991"/>
    <w:rsid w:val="00401259"/>
    <w:rsid w:val="005267F0"/>
    <w:rsid w:val="0063063B"/>
    <w:rsid w:val="00631ADE"/>
    <w:rsid w:val="006819B8"/>
    <w:rsid w:val="008D3664"/>
    <w:rsid w:val="00902D94"/>
    <w:rsid w:val="00993C75"/>
    <w:rsid w:val="00994A10"/>
    <w:rsid w:val="00A6058F"/>
    <w:rsid w:val="00D90098"/>
    <w:rsid w:val="00DA0CDA"/>
    <w:rsid w:val="00FA7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12ACD5BE"/>
  <w15:docId w15:val="{34556A9B-26B7-4E70-9816-C8CF6ED16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ard">
    <w:name w:val="Normal"/>
    <w:qFormat/>
    <w:rPr>
      <w:rFonts w:ascii="Univers" w:hAnsi="Univers"/>
      <w:sz w:val="22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993C7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993C75"/>
    <w:rPr>
      <w:rFonts w:ascii="Univers" w:hAnsi="Univers"/>
      <w:sz w:val="22"/>
      <w:szCs w:val="24"/>
    </w:rPr>
  </w:style>
  <w:style w:type="paragraph" w:styleId="Voettekst">
    <w:name w:val="footer"/>
    <w:basedOn w:val="Standaard"/>
    <w:link w:val="VoettekstChar"/>
    <w:uiPriority w:val="99"/>
    <w:unhideWhenUsed/>
    <w:rsid w:val="00993C7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93C75"/>
    <w:rPr>
      <w:rFonts w:ascii="Univers" w:hAnsi="Univers"/>
      <w:sz w:val="22"/>
      <w:szCs w:val="24"/>
    </w:rPr>
  </w:style>
  <w:style w:type="table" w:styleId="Tabelraster">
    <w:name w:val="Table Grid"/>
    <w:basedOn w:val="Standaardtabel"/>
    <w:uiPriority w:val="59"/>
    <w:rsid w:val="00993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aginanummer">
    <w:name w:val="page number"/>
    <w:rsid w:val="006819B8"/>
    <w:rPr>
      <w:rFonts w:ascii="Univers" w:hAnsi="Univers"/>
      <w:sz w:val="22"/>
    </w:rPr>
  </w:style>
  <w:style w:type="character" w:styleId="Regelnummer">
    <w:name w:val="line number"/>
    <w:basedOn w:val="Standaardalinea-lettertype"/>
    <w:uiPriority w:val="99"/>
    <w:semiHidden/>
    <w:unhideWhenUsed/>
    <w:rsid w:val="00971EF8"/>
  </w:style>
  <w:style w:type="paragraph" w:styleId="Revisie">
    <w:name w:val="Revision"/>
    <w:hidden/>
    <w:uiPriority w:val="99"/>
    <w:semiHidden/>
    <w:rsid w:val="00401259"/>
    <w:rPr>
      <w:rFonts w:ascii="Univers" w:hAnsi="Univers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d2efaa79ee34a8faf1b73bacc3df3cf xmlns="69c08d32-af30-4a7c-b5c3-cfded335888e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Corsa</TermName>
          <TermId xmlns="http://schemas.microsoft.com/office/infopath/2007/PartnerControls">a7721b99-8166-4953-a37e-7c8574fb4b8b</TermId>
        </TermInfo>
      </Terms>
    </fd2efaa79ee34a8faf1b73bacc3df3cf>
    <rvsLeesset xmlns="69c08d32-af30-4a7c-b5c3-cfded335888e" xsi:nil="true"/>
    <TaxCatchAll xmlns="64bae88d-eb08-415b-8399-b4de743b1a0f">
      <Value>2</Value>
    </TaxCatchAll>
    <rvsStuknummer xmlns="69c08d32-af30-4a7c-b5c3-cfded335888e" xsi:nil="true"/>
    <rvsOntvangenOp xmlns="69c08d32-af30-4a7c-b5c3-cfded335888e" xsi:nil="true"/>
    <rvsDocumentStatus xmlns="69c08d32-af30-4a7c-b5c3-cfded335888e">Actief</rvsDocumentStatus>
    <rvsBron xmlns="69c08d32-af30-4a7c-b5c3-cfded335888e" xsi:nil="true"/>
    <_dlc_DocId xmlns="69c08d32-af30-4a7c-b5c3-cfded335888e">5J5SEND4VUZN-2088852146-18</_dlc_DocId>
    <_dlc_DocIdUrl xmlns="69c08d32-af30-4a7c-b5c3-cfded335888e">
      <Url>https://raadvanstatenl.sharepoint.com/sites/ACC-ADV202400054/_layouts/15/DocIdRedir.aspx?ID=5J5SEND4VUZN-2088852146-18</Url>
      <Description>5J5SEND4VUZN-2088852146-18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ADV document" ma:contentTypeID="0x010100FA5A77795FEADA4EA51227303613444600735C2A30F5F0534AB71251762FCD0DCC" ma:contentTypeVersion="14" ma:contentTypeDescription="Een nieuw document maken." ma:contentTypeScope="" ma:versionID="e0e94bd8ba17c96e7d715a2e2e5c6cd3">
  <xsd:schema xmlns:xsd="http://www.w3.org/2001/XMLSchema" xmlns:xs="http://www.w3.org/2001/XMLSchema" xmlns:p="http://schemas.microsoft.com/office/2006/metadata/properties" xmlns:ns2="69c08d32-af30-4a7c-b5c3-cfded335888e" xmlns:ns3="64bae88d-eb08-415b-8399-b4de743b1a0f" xmlns:ns4="5ddb962b-09ae-43c6-99e7-e0d35674bcc0" targetNamespace="http://schemas.microsoft.com/office/2006/metadata/properties" ma:root="true" ma:fieldsID="dfbf01151b2cd7327e777d35cd28d134" ns2:_="" ns3:_="" ns4:_="">
    <xsd:import namespace="69c08d32-af30-4a7c-b5c3-cfded335888e"/>
    <xsd:import namespace="64bae88d-eb08-415b-8399-b4de743b1a0f"/>
    <xsd:import namespace="5ddb962b-09ae-43c6-99e7-e0d35674bcc0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2:rvsOntvangenOp" minOccurs="0"/>
                <xsd:element ref="ns2:rvsBron" minOccurs="0"/>
                <xsd:element ref="ns2:rvsDocumentStatus" minOccurs="0"/>
                <xsd:element ref="ns2:rvsLeesset" minOccurs="0"/>
                <xsd:element ref="ns2:fd2efaa79ee34a8faf1b73bacc3df3cf" minOccurs="0"/>
                <xsd:element ref="ns3:TaxCatchAll" minOccurs="0"/>
                <xsd:element ref="ns3:TaxCatchAllLabel" minOccurs="0"/>
                <xsd:element ref="ns2:rvsStuknummer" minOccurs="0"/>
                <xsd:element ref="ns4:MediaServiceMetadata" minOccurs="0"/>
                <xsd:element ref="ns4:MediaServiceFastMetadata" minOccurs="0"/>
                <xsd:element ref="ns4:MediaServiceSearchProperties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9c08d32-af30-4a7c-b5c3-cfded335888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aarde van de document-id" ma:description="De waarde van de document-id die aan dit item is toegewezen." ma:indexed="true" ma:internalName="_dlc_DocId" ma:readOnly="true">
      <xsd:simpleType>
        <xsd:restriction base="dms:Text"/>
      </xsd:simpleType>
    </xsd:element>
    <xsd:element name="_dlc_DocIdUrl" ma:index="9" nillable="true" ma:displayName="Document-id" ma:description="Permanente koppeling naar dit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rvsOntvangenOp" ma:index="11" nillable="true" ma:displayName="Ontvangen op" ma:format="DateTime" ma:internalName="rvsOntvangenOp">
      <xsd:simpleType>
        <xsd:restriction base="dms:DateTime"/>
      </xsd:simpleType>
    </xsd:element>
    <xsd:element name="rvsBron" ma:index="12" nillable="true" ma:displayName="Documentbron" ma:internalName="rvsBron">
      <xsd:simpleType>
        <xsd:restriction base="dms:Text">
          <xsd:maxLength value="255"/>
        </xsd:restriction>
      </xsd:simpleType>
    </xsd:element>
    <xsd:element name="rvsDocumentStatus" ma:index="13" nillable="true" ma:displayName="Documentstatus" ma:default="Actief" ma:format="Dropdown" ma:internalName="rvsDocumentStatus">
      <xsd:simpleType>
        <xsd:restriction base="dms:Choice">
          <xsd:enumeration value="Actief"/>
          <xsd:enumeration value="Vervallen"/>
        </xsd:restriction>
      </xsd:simpleType>
    </xsd:element>
    <xsd:element name="rvsLeesset" ma:index="14" nillable="true" ma:displayName="Leesset" ma:format="Dropdown" ma:internalName="rvsLeesset">
      <xsd:simpleType>
        <xsd:restriction base="dms:Choice">
          <xsd:enumeration value="Leesset 1"/>
          <xsd:enumeration value="Leesset 2"/>
        </xsd:restriction>
      </xsd:simpleType>
    </xsd:element>
    <xsd:element name="fd2efaa79ee34a8faf1b73bacc3df3cf" ma:index="15" nillable="true" ma:taxonomy="true" ma:internalName="fd2efaa79ee34a8faf1b73bacc3df3cf" ma:taxonomyFieldName="Bestemming" ma:displayName="Bestemming" ma:default="" ma:fieldId="{fd2efaa7-9ee3-4a8f-af1b-73bacc3df3cf}" ma:sspId="6d04e73b-e638-4815-b44d-087a6c9d2bfd" ma:termSetId="a537bacd-38e5-400c-985e-447ada57624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rvsStuknummer" ma:index="19" nillable="true" ma:displayName="Stuknummer" ma:internalName="rvsStuknummer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bae88d-eb08-415b-8399-b4de743b1a0f" elementFormDefault="qualified">
    <xsd:import namespace="http://schemas.microsoft.com/office/2006/documentManagement/types"/>
    <xsd:import namespace="http://schemas.microsoft.com/office/infopath/2007/PartnerControls"/>
    <xsd:element name="TaxCatchAll" ma:index="16" nillable="true" ma:displayName="Taxonomy Catch All Column" ma:hidden="true" ma:list="{062881ec-3a8f-44ad-9a41-ebc0148c8b78}" ma:internalName="TaxCatchAll" ma:showField="CatchAllData" ma:web="64bae88d-eb08-415b-8399-b4de743b1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7" nillable="true" ma:displayName="Taxonomy Catch All Column1" ma:hidden="true" ma:list="{062881ec-3a8f-44ad-9a41-ebc0148c8b78}" ma:internalName="TaxCatchAllLabel" ma:readOnly="true" ma:showField="CatchAllDataLabel" ma:web="64bae88d-eb08-415b-8399-b4de743b1a0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db962b-09ae-43c6-99e7-e0d35674bc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2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2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2AE67F-C37E-431E-8D4D-915172084319}">
  <ds:schemaRefs>
    <ds:schemaRef ds:uri="http://schemas.microsoft.com/office/2006/metadata/properties"/>
    <ds:schemaRef ds:uri="http://schemas.microsoft.com/office/infopath/2007/PartnerControls"/>
    <ds:schemaRef ds:uri="69c08d32-af30-4a7c-b5c3-cfded335888e"/>
    <ds:schemaRef ds:uri="64bae88d-eb08-415b-8399-b4de743b1a0f"/>
  </ds:schemaRefs>
</ds:datastoreItem>
</file>

<file path=customXml/itemProps2.xml><?xml version="1.0" encoding="utf-8"?>
<ds:datastoreItem xmlns:ds="http://schemas.openxmlformats.org/officeDocument/2006/customXml" ds:itemID="{606996A2-B06F-4D77-B3F0-291E995DF09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78D7AC1-42D8-45BE-8F36-2AE837C7F0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BC85AD4-7552-4B0A-9E37-275BDBD43605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DC8F6838-9DE8-42C5-A96D-161DCDE3A0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9c08d32-af30-4a7c-b5c3-cfded335888e"/>
    <ds:schemaRef ds:uri="64bae88d-eb08-415b-8399-b4de743b1a0f"/>
    <ds:schemaRef ds:uri="5ddb962b-09ae-43c6-99e7-e0d35674bc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292</Characters>
  <Application>Microsoft Office Word</Application>
  <DocSecurity>4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Raad van State</Company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Raad van State</dc:creator>
  <cp:lastModifiedBy>Struijs, ing. G. (Gerwin)</cp:lastModifiedBy>
  <cp:revision>2</cp:revision>
  <dcterms:created xsi:type="dcterms:W3CDTF">2024-12-16T09:13:00Z</dcterms:created>
  <dcterms:modified xsi:type="dcterms:W3CDTF">2024-12-16T09:13:00Z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ctum">
    <vt:lpwstr>Nog niet bekend</vt:lpwstr>
  </property>
  <property fmtid="{D5CDD505-2E9C-101B-9397-08002B2CF9AE}" pid="3" name="Doc_UUID">
    <vt:lpwstr>89c933fe-fea5-4caa-a688-21c887bd94b1</vt:lpwstr>
  </property>
  <property fmtid="{D5CDD505-2E9C-101B-9397-08002B2CF9AE}" pid="4" name="onderdeel">
    <vt:lpwstr>Concept Advies</vt:lpwstr>
  </property>
  <property fmtid="{D5CDD505-2E9C-101B-9397-08002B2CF9AE}" pid="5" name="processtap">
    <vt:lpwstr>Ambtelijk</vt:lpwstr>
  </property>
  <property fmtid="{D5CDD505-2E9C-101B-9397-08002B2CF9AE}" pid="6" name="RedactioneleBijlage">
    <vt:lpwstr>Nee</vt:lpwstr>
  </property>
  <property fmtid="{D5CDD505-2E9C-101B-9397-08002B2CF9AE}" pid="7" name="verbijzondering">
    <vt:lpwstr>Nee</vt:lpwstr>
  </property>
  <property fmtid="{D5CDD505-2E9C-101B-9397-08002B2CF9AE}" pid="8" name="zaaknummer">
    <vt:lpwstr>W03.24.00054/II</vt:lpwstr>
  </property>
  <property fmtid="{D5CDD505-2E9C-101B-9397-08002B2CF9AE}" pid="9" name="zaaktype">
    <vt:lpwstr>WET</vt:lpwstr>
  </property>
  <property fmtid="{D5CDD505-2E9C-101B-9397-08002B2CF9AE}" pid="10" name="ContentTypeId">
    <vt:lpwstr>0x010100FA5A77795FEADA4EA51227303613444600735C2A30F5F0534AB71251762FCD0DCC</vt:lpwstr>
  </property>
  <property fmtid="{D5CDD505-2E9C-101B-9397-08002B2CF9AE}" pid="11" name="Bestemming">
    <vt:lpwstr>2;#Corsa|a7721b99-8166-4953-a37e-7c8574fb4b8b</vt:lpwstr>
  </property>
  <property fmtid="{D5CDD505-2E9C-101B-9397-08002B2CF9AE}" pid="12" name="_dlc_DocIdItemGuid">
    <vt:lpwstr>eaf1ca61-37fd-4c0f-8ef8-bf33c3d9e1eb</vt:lpwstr>
  </property>
</Properties>
</file>